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78B" w:rsidRPr="0046478B" w:rsidRDefault="0046478B" w:rsidP="0046478B">
      <w:pPr>
        <w:spacing w:before="100" w:beforeAutospacing="1" w:after="100" w:afterAutospacing="1" w:line="240" w:lineRule="auto"/>
        <w:outlineLvl w:val="1"/>
        <w:rPr>
          <w:rFonts w:ascii="Times New Roman" w:eastAsia="Times New Roman" w:hAnsi="Times New Roman" w:cs="Times New Roman"/>
          <w:b/>
          <w:bCs/>
          <w:sz w:val="36"/>
          <w:szCs w:val="36"/>
        </w:rPr>
      </w:pPr>
      <w:r w:rsidRPr="0046478B">
        <w:rPr>
          <w:rFonts w:ascii="Times New Roman" w:eastAsia="Times New Roman" w:hAnsi="Times New Roman" w:cs="Times New Roman"/>
          <w:b/>
          <w:bCs/>
          <w:sz w:val="36"/>
          <w:szCs w:val="36"/>
        </w:rPr>
        <w:t xml:space="preserve">How </w:t>
      </w:r>
      <w:proofErr w:type="gramStart"/>
      <w:r w:rsidRPr="0046478B">
        <w:rPr>
          <w:rFonts w:ascii="Times New Roman" w:eastAsia="Times New Roman" w:hAnsi="Times New Roman" w:cs="Times New Roman"/>
          <w:b/>
          <w:bCs/>
          <w:sz w:val="36"/>
          <w:szCs w:val="36"/>
        </w:rPr>
        <w:t>To</w:t>
      </w:r>
      <w:proofErr w:type="gramEnd"/>
      <w:r w:rsidRPr="0046478B">
        <w:rPr>
          <w:rFonts w:ascii="Times New Roman" w:eastAsia="Times New Roman" w:hAnsi="Times New Roman" w:cs="Times New Roman"/>
          <w:b/>
          <w:bCs/>
          <w:sz w:val="36"/>
          <w:szCs w:val="36"/>
        </w:rPr>
        <w:t xml:space="preserve"> Hack Credit Cards | Full Guide</w:t>
      </w:r>
    </w:p>
    <w:p w:rsidR="0046478B" w:rsidRDefault="0046478B" w:rsidP="0046478B">
      <w:pPr>
        <w:pStyle w:val="NormalWeb"/>
      </w:pPr>
      <w:r>
        <w:t>Okay, so this one is a gold post. It includes complete social engineering of credit cards and test cases to fool the system. This tutorial is divided into two parts:</w:t>
      </w:r>
    </w:p>
    <w:p w:rsidR="0046478B" w:rsidRDefault="0046478B" w:rsidP="0046478B">
      <w:pPr>
        <w:pStyle w:val="NormalWeb"/>
      </w:pPr>
      <w:r>
        <w:t>1. Introduction to Credit Cards</w:t>
      </w:r>
      <w:r>
        <w:br/>
        <w:t>2. Credit card Hacking</w:t>
      </w:r>
    </w:p>
    <w:p w:rsidR="0046478B" w:rsidRDefault="0046478B" w:rsidP="0046478B">
      <w:pPr>
        <w:pStyle w:val="NormalWeb"/>
      </w:pPr>
      <w:r>
        <w:rPr>
          <w:rStyle w:val="Strong"/>
        </w:rPr>
        <w:t>Note:</w:t>
      </w:r>
      <w:r>
        <w:t xml:space="preserve"> Hacking credit cards is an illegal act, this is only an informational post and I am not responsible for any actions done by you after reading this tutorial. This post is for educational purposes only. Let's start with some easy terms.</w:t>
      </w:r>
      <w:r>
        <w:br/>
      </w:r>
      <w:r>
        <w:br/>
      </w:r>
      <w:r>
        <w:rPr>
          <w:rStyle w:val="Strong"/>
        </w:rPr>
        <w:t>C</w:t>
      </w:r>
      <w:r>
        <w:t>ards are of two types: Debit Card and Credit Card</w:t>
      </w:r>
      <w:r>
        <w:br/>
      </w:r>
      <w:r>
        <w:br/>
        <w:t>1. Debit means you have a sum of amount in it and you can use them.</w:t>
      </w:r>
      <w:r>
        <w:br/>
        <w:t>2. Credit means you have a credit line limit of like $10000 and you can use them and by the end of the month pay it to the bank.</w:t>
      </w:r>
      <w:r>
        <w:br/>
      </w:r>
      <w:r>
        <w:br/>
        <w:t xml:space="preserve">To use a credit card on the internet you just not need a cc number and expiry but you need much info </w:t>
      </w:r>
      <w:proofErr w:type="gramStart"/>
      <w:r>
        <w:t>like :</w:t>
      </w:r>
      <w:proofErr w:type="gramEnd"/>
      <w:r>
        <w:br/>
      </w:r>
      <w:r>
        <w:br/>
        <w:t>First name</w:t>
      </w:r>
      <w:r>
        <w:br/>
        <w:t>Last name</w:t>
      </w:r>
      <w:r>
        <w:br/>
        <w:t>Address</w:t>
      </w:r>
      <w:r>
        <w:br/>
        <w:t>City</w:t>
      </w:r>
      <w:r>
        <w:br/>
        <w:t>State</w:t>
      </w:r>
      <w:r>
        <w:br/>
        <w:t>Zip</w:t>
      </w:r>
      <w:r>
        <w:br/>
        <w:t>Country</w:t>
      </w:r>
      <w:r>
        <w:br/>
        <w:t>Phone</w:t>
      </w:r>
      <w:r>
        <w:br/>
        <w:t>CC number</w:t>
      </w:r>
      <w:r>
        <w:br/>
        <w:t>Expiry</w:t>
      </w:r>
      <w:r>
        <w:br/>
        <w:t>CVV2 ( this is a 3digit security code on the backside after the signature panel )</w:t>
      </w:r>
      <w:r>
        <w:br/>
      </w:r>
      <w:r>
        <w:br/>
        <w:t>If you get that info you can use that to buy anything on the internet, like software license, porn site membership, proxy membership, or anything (online services usually, like Webhosting, domains).</w:t>
      </w:r>
      <w:r>
        <w:br/>
      </w:r>
      <w:r>
        <w:br/>
        <w:t>If you want to make money $ through hacking then you need to be very lucky... you need to have an exact bank and bin to cash that credit card through ATM machines.</w:t>
      </w:r>
      <w:r>
        <w:br/>
      </w:r>
      <w:r>
        <w:br/>
      </w:r>
      <w:r>
        <w:rPr>
          <w:rStyle w:val="Strong"/>
        </w:rPr>
        <w:t>Let me explain how?</w:t>
      </w:r>
      <w:r>
        <w:br/>
      </w:r>
      <w:r>
        <w:br/>
        <w:t>First study some simple terms:</w:t>
      </w:r>
      <w:r>
        <w:br/>
      </w:r>
      <w:r>
        <w:br/>
      </w:r>
      <w:r>
        <w:rPr>
          <w:rStyle w:val="Strong"/>
        </w:rPr>
        <w:t>BINS</w:t>
      </w:r>
      <w:r>
        <w:t xml:space="preserve"> = first 6 digits of every credit card is called " BIN " (for example cc number is: 4121638430101157 then its bin is " 412163 "), I hope this is easy to understand.</w:t>
      </w:r>
      <w:r>
        <w:br/>
      </w:r>
      <w:r>
        <w:lastRenderedPageBreak/>
        <w:br/>
        <w:t xml:space="preserve">Now the question is how to make money through credit cards. It's strange..., well you can't do that, but there are specific persons in the world </w:t>
      </w:r>
      <w:proofErr w:type="gramStart"/>
      <w:r>
        <w:t>who</w:t>
      </w:r>
      <w:proofErr w:type="gramEnd"/>
      <w:r>
        <w:t xml:space="preserve"> can do that. </w:t>
      </w:r>
      <w:proofErr w:type="gramStart"/>
      <w:r>
        <w:t>They call themselves" cashiers ".</w:t>
      </w:r>
      <w:proofErr w:type="gramEnd"/>
      <w:r>
        <w:t xml:space="preserve"> You can take some time to find a reliable cashier.</w:t>
      </w:r>
      <w:r>
        <w:br/>
      </w:r>
      <w:r>
        <w:br/>
        <w:t xml:space="preserve">Now the question is every bank credit cards are cashable and every bin is cashable? Like CitiBank, Bank of America, mbna ... are all banks are cashable? Well, the answer is </w:t>
      </w:r>
      <w:proofErr w:type="gramStart"/>
      <w:r>
        <w:t>" NO</w:t>
      </w:r>
      <w:proofErr w:type="gramEnd"/>
      <w:r>
        <w:t xml:space="preserve"> ". If you know something, a little thing about the banking system, have you ever heard what </w:t>
      </w:r>
      <w:proofErr w:type="gramStart"/>
      <w:r>
        <w:t>is ATM machines</w:t>
      </w:r>
      <w:proofErr w:type="gramEnd"/>
      <w:r>
        <w:t xml:space="preserve">? </w:t>
      </w:r>
      <w:proofErr w:type="gramStart"/>
      <w:r>
        <w:t>Where you withdraw your cash by putting your card in.</w:t>
      </w:r>
      <w:proofErr w:type="gramEnd"/>
      <w:r>
        <w:br/>
        <w:t xml:space="preserve">Every bank doesn't have </w:t>
      </w:r>
      <w:proofErr w:type="gramStart"/>
      <w:r>
        <w:t>ATM,</w:t>
      </w:r>
      <w:proofErr w:type="gramEnd"/>
      <w:r>
        <w:t xml:space="preserve"> every bank doesn't support ATM machines cashout. Only a few banks support with their few bins (as you know bin is the first 6 digit of any credit/debit card number), for suppose bank of America. That bank does not have only 1 bin, that bank is assigned like, 412345 412370 are your bins. You can make credit cards on them. So bank divide the country cities location wise, like from 412345 - 412360 is for Americans, after that for outsiders and like this. I hope you understand. So all bins of the same bank are even not cashable, like for suppose they support ATM in New York and not in California, so like the bins of California of the same bank will be uncashable. So always make sure that the bins and banks are 100% cashable in the market by many cashiers.</w:t>
      </w:r>
      <w:r>
        <w:br/>
      </w:r>
      <w:r>
        <w:br/>
        <w:t>Be sure cashiers are legit because many cashiers are there who take your credit card and rip you off and don't send your 50% share back.</w:t>
      </w:r>
      <w:r>
        <w:br/>
        <w:t>You can also find some cashiers on mIRC *</w:t>
      </w:r>
      <w:proofErr w:type="gramStart"/>
      <w:r>
        <w:t>( /</w:t>
      </w:r>
      <w:proofErr w:type="gramEnd"/>
      <w:r>
        <w:t>server irc.unixirc.net:6667 ) channel : #cashout, #ccpower</w:t>
      </w:r>
      <w:r>
        <w:br/>
      </w:r>
      <w:r>
        <w:br/>
        <w:t xml:space="preserve">Well, check the website where you have a list of bins and banks mostly 101% cashable. If you get the credit card of the same bank with the same bin, then you can cashout otherwise not. Remember for using a credit card on the internet you don't need a PIN </w:t>
      </w:r>
      <w:proofErr w:type="gramStart"/>
      <w:r>
        <w:t>( 4</w:t>
      </w:r>
      <w:proofErr w:type="gramEnd"/>
      <w:r>
        <w:t xml:space="preserve"> words password which you enter in ATM Machine ), but for cashout you need it. You can get pins only by 2nd method of hacking which I still not post but I will. The first method of SQL injection and shop admin hacking don't provide pins, it only gives cc numb cvv2 and other info which usually need for shopping not for cashing.</w:t>
      </w:r>
      <w:r>
        <w:br/>
      </w:r>
      <w:r>
        <w:br/>
      </w:r>
      <w:ins w:id="0" w:author="Unknown">
        <w:r>
          <w:rPr>
            <w:rStyle w:val="Strong"/>
          </w:rPr>
          <w:t>Credit Card Hacking</w:t>
        </w:r>
      </w:ins>
      <w:r>
        <w:br/>
      </w:r>
      <w:r>
        <w:br/>
        <w:t>CC (Credit Cards) can be hacked in two ways</w:t>
      </w:r>
      <w:proofErr w:type="gramStart"/>
      <w:r>
        <w:t>:</w:t>
      </w:r>
      <w:proofErr w:type="gramEnd"/>
      <w:r>
        <w:br/>
      </w:r>
      <w:r>
        <w:br/>
      </w:r>
      <w:r>
        <w:rPr>
          <w:rStyle w:val="Strong"/>
        </w:rPr>
        <w:t xml:space="preserve">Credit Card Scams </w:t>
      </w:r>
      <w:r>
        <w:t>( usually used for earning money, some times for shopping )</w:t>
      </w:r>
      <w:r>
        <w:br/>
      </w:r>
      <w:r>
        <w:rPr>
          <w:rStyle w:val="Strong"/>
        </w:rPr>
        <w:t>Credit Card Shopadmin Hacking</w:t>
      </w:r>
      <w:r>
        <w:t xml:space="preserve"> ( just for fun, knowledge, shopping on the internet )</w:t>
      </w:r>
      <w:r>
        <w:br/>
      </w:r>
      <w:r>
        <w:br/>
      </w:r>
      <w:r>
        <w:rPr>
          <w:rStyle w:val="Strong"/>
        </w:rPr>
        <w:t>1. Shopadmin Hacking</w:t>
      </w:r>
      <w:r>
        <w:br/>
      </w:r>
      <w:r>
        <w:br/>
        <w:t>This method is used for testing the knowledge or for getting the credit card for shopping on the internet, or for fun, or any way but not for cashing ( because this method doesn't give PIN - 4 digit passcode ) only gives cc number, cvv2 and other basic info.</w:t>
      </w:r>
      <w:r>
        <w:br/>
      </w:r>
      <w:r>
        <w:br/>
        <w:t>Shopadmins are of different companies, like VP-ASP, X CART, etc.</w:t>
      </w:r>
      <w:r>
        <w:rPr>
          <w:rStyle w:val="Strong"/>
        </w:rPr>
        <w:t xml:space="preserve"> This tutorial is for </w:t>
      </w:r>
      <w:r>
        <w:rPr>
          <w:rStyle w:val="Strong"/>
        </w:rPr>
        <w:lastRenderedPageBreak/>
        <w:t>hacking VP-ASP SHOP.</w:t>
      </w:r>
      <w:r>
        <w:br/>
      </w:r>
      <w:r>
        <w:br/>
        <w:t xml:space="preserve">I hope you saw whenever you try to buy something on the internet with </w:t>
      </w:r>
      <w:proofErr w:type="gramStart"/>
      <w:r>
        <w:t>cc,</w:t>
      </w:r>
      <w:proofErr w:type="gramEnd"/>
      <w:r>
        <w:t xml:space="preserve"> they show you a well-programmed form, very secure. They are carts, like VP-asp xcarts. Specific sites are not hacked, but carts are hacked.</w:t>
      </w:r>
      <w:r>
        <w:br/>
      </w:r>
      <w:r>
        <w:br/>
        <w:t>Below I'm posting a tutorial to hack the VP ASP cart. Now every site which uses that cart can be hacked, and through their *MDB file you can get their clients 'credit card details, and also the login name and password of their admin area, and all other info of clients and company secrets.</w:t>
      </w:r>
      <w:r>
        <w:br/>
      </w:r>
      <w:r>
        <w:br/>
        <w:t>Let's start</w:t>
      </w:r>
      <w:proofErr w:type="gramStart"/>
      <w:r>
        <w:t>:</w:t>
      </w:r>
      <w:proofErr w:type="gramEnd"/>
      <w:r>
        <w:br/>
      </w:r>
      <w:r>
        <w:br/>
        <w:t>Type: VP-ASP Shopping Cart</w:t>
      </w:r>
      <w:r>
        <w:br/>
        <w:t>Version: 5.00</w:t>
      </w:r>
      <w:r>
        <w:br/>
      </w:r>
      <w:r>
        <w:br/>
        <w:t>How to find VP-ASP 5.00 sites?</w:t>
      </w:r>
      <w:r>
        <w:br/>
      </w:r>
      <w:r>
        <w:br/>
        <w:t>Finding VP-ASP 5.00 sites is so simple...</w:t>
      </w:r>
      <w:r>
        <w:br/>
      </w:r>
      <w:r>
        <w:br/>
        <w:t>1. Go to google.com and type: VP-ASP Shopping Cart 5.00</w:t>
      </w:r>
      <w:r>
        <w:br/>
        <w:t>2. You will find many websites with VP-ASP 5.00 cart software installed</w:t>
      </w:r>
      <w:r>
        <w:br/>
      </w:r>
      <w:r>
        <w:br/>
      </w:r>
      <w:proofErr w:type="gramStart"/>
      <w:r>
        <w:t>Now</w:t>
      </w:r>
      <w:proofErr w:type="gramEnd"/>
      <w:r>
        <w:t xml:space="preserve"> let's go to the exploit...</w:t>
      </w:r>
      <w:r>
        <w:br/>
      </w:r>
      <w:r>
        <w:br/>
        <w:t>The page will be like this: ****://***.victim.com/shop/shopdisplaycategories.asp</w:t>
      </w:r>
      <w:r>
        <w:br/>
        <w:t>The exploit is: diag_dbtest.asp</w:t>
      </w:r>
      <w:r>
        <w:br/>
        <w:t>Now you need to do this: ****://***.victim.com/shop/diag_dbtest.asp</w:t>
      </w:r>
      <w:r>
        <w:br/>
      </w:r>
      <w:r>
        <w:br/>
      </w:r>
      <w:r>
        <w:br/>
        <w:t>A page will appear contain those:</w:t>
      </w:r>
      <w:r>
        <w:br/>
      </w:r>
      <w:r>
        <w:br/>
        <w:t>xDatabase</w:t>
      </w:r>
      <w:r>
        <w:br/>
        <w:t>shopping140</w:t>
      </w:r>
      <w:r>
        <w:br/>
        <w:t>xDblocation</w:t>
      </w:r>
      <w:r>
        <w:br/>
        <w:t>resx</w:t>
      </w:r>
      <w:r>
        <w:br/>
        <w:t>xdatabasetypexEmailxEmail NamexEmailSubjectxEmailSy stemxEmailTypexOrdernumbe r</w:t>
      </w:r>
      <w:r>
        <w:br/>
      </w:r>
      <w:r>
        <w:br/>
        <w:t>Example:</w:t>
      </w:r>
      <w:r>
        <w:br/>
      </w:r>
      <w:r>
        <w:br/>
        <w:t>The most important thing here is xDatabase</w:t>
      </w:r>
      <w:r>
        <w:br/>
        <w:t>xDatabase: shopping140</w:t>
      </w:r>
      <w:r>
        <w:br/>
      </w:r>
      <w:r>
        <w:br/>
        <w:t>Ok, now the URL will be like this: ****://***.victim.com/shop/shopping140.mdb</w:t>
      </w:r>
      <w:r>
        <w:br/>
      </w:r>
      <w:r>
        <w:br/>
        <w:t>If you didn't download the Database, try this while there is dblocation:</w:t>
      </w:r>
      <w:r>
        <w:br/>
        <w:t>xDblocation</w:t>
      </w:r>
      <w:r>
        <w:br/>
      </w:r>
      <w:r>
        <w:lastRenderedPageBreak/>
        <w:t>resx</w:t>
      </w:r>
      <w:r>
        <w:br/>
        <w:t>the URL will be: ****://***.victim.com/shop/resx/shopping140.mdb</w:t>
      </w:r>
      <w:r>
        <w:br/>
      </w:r>
      <w:r>
        <w:br/>
        <w:t>If you see the error message you have to try this :</w:t>
      </w:r>
      <w:r>
        <w:br/>
        <w:t>****://***.victim.com/shop/shopping500.mdb</w:t>
      </w:r>
      <w:r>
        <w:br/>
      </w:r>
      <w:r>
        <w:br/>
        <w:t xml:space="preserve">Download the MDB file and you should be able to open it with any MDB file viewer, you should be able to find one at </w:t>
      </w:r>
      <w:hyperlink r:id="rId4" w:tgtFrame="_self" w:history="1">
        <w:r>
          <w:rPr>
            <w:rStyle w:val="Hyperlink"/>
          </w:rPr>
          <w:t>http://download.cnet.com/download.com</w:t>
        </w:r>
      </w:hyperlink>
      <w:r>
        <w:t>, or use</w:t>
      </w:r>
      <w:r>
        <w:br/>
        <w:t>Code:</w:t>
      </w:r>
      <w:r>
        <w:br/>
      </w:r>
      <w:hyperlink r:id="rId5" w:tgtFrame="_self" w:history="1">
        <w:r>
          <w:rPr>
            <w:rStyle w:val="Hyperlink"/>
          </w:rPr>
          <w:t>http://office.microsoft.com/en-us/access/</w:t>
        </w:r>
      </w:hyperlink>
      <w:r>
        <w:br/>
        <w:t>Access.</w:t>
      </w:r>
      <w:r>
        <w:br/>
        <w:t>Inside you should be able to find credit card information, and you should even be able to find the admin username and password for the website.</w:t>
      </w:r>
      <w:r>
        <w:br/>
      </w:r>
      <w:r>
        <w:br/>
        <w:t>The admin login page is usually located here: ****://***.victim.com/shop/shopadmin.asp</w:t>
      </w:r>
      <w:r>
        <w:br/>
      </w:r>
      <w:r>
        <w:br/>
        <w:t>If you cannot find the admin username and password in the MDB file or you can but it is incorrect, or you cannot find the MDB file at all, then try to find the admin login page and enter the default passwords which are</w:t>
      </w:r>
      <w:proofErr w:type="gramStart"/>
      <w:r>
        <w:t>:</w:t>
      </w:r>
      <w:proofErr w:type="gramEnd"/>
      <w:r>
        <w:br/>
        <w:t>Username: admin</w:t>
      </w:r>
      <w:r>
        <w:br/>
        <w:t>password: admin</w:t>
      </w:r>
      <w:r>
        <w:br/>
        <w:t>OR</w:t>
      </w:r>
      <w:r>
        <w:br/>
        <w:t>Username: vpasp</w:t>
      </w:r>
      <w:r>
        <w:br/>
        <w:t>password: vpasp</w:t>
      </w:r>
      <w:r>
        <w:br/>
      </w:r>
      <w:r>
        <w:br/>
      </w:r>
      <w:r>
        <w:br/>
      </w:r>
      <w:r>
        <w:rPr>
          <w:rStyle w:val="Strong"/>
        </w:rPr>
        <w:t>2. Hacking Through Scams</w:t>
      </w:r>
      <w:r>
        <w:br/>
      </w:r>
      <w:r>
        <w:br/>
      </w:r>
      <w:proofErr w:type="gramStart"/>
      <w:r>
        <w:t>This</w:t>
      </w:r>
      <w:proofErr w:type="gramEnd"/>
      <w:r>
        <w:t xml:space="preserve"> method is usually used to hack for earning money. What happens in this method is you create a clone page.</w:t>
      </w:r>
      <w:r>
        <w:br/>
      </w:r>
      <w:r>
        <w:br/>
      </w:r>
      <w:r>
        <w:rPr>
          <w:rStyle w:val="Strong"/>
        </w:rPr>
        <w:t>Target:</w:t>
      </w:r>
      <w:r>
        <w:t xml:space="preserve"> it's basically eBay.com or paypal.com for general credit cards, or if you want to target any specific cashable bank like regionbank.com then you have to create a clone page for that bank.</w:t>
      </w:r>
      <w:r>
        <w:br/>
      </w:r>
      <w:r>
        <w:br/>
        <w:t>What is eBay.com?</w:t>
      </w:r>
      <w:r>
        <w:br/>
      </w:r>
      <w:r>
        <w:br/>
        <w:t>It's a shopping site worldwide that is used by many of the billion people who use their credit cards on eBay. What you do make a similar page same like eBay and upload it on some hosting that doesn't have any law restrictions, try to find hosting in Europe they will make your scam up for a long time, and email the users of eBay.</w:t>
      </w:r>
      <w:r>
        <w:br/>
      </w:r>
      <w:r>
        <w:br/>
      </w:r>
      <w:r>
        <w:rPr>
          <w:rStyle w:val="Strong"/>
        </w:rPr>
        <w:t>How to get the emails of their users?</w:t>
      </w:r>
      <w:r>
        <w:br/>
      </w:r>
      <w:r>
        <w:br/>
        <w:t xml:space="preserve">Go to google.com and type "Email Harvestor" or any Email Spider and search for eBay Buyers and eBay Sellers and you will get a long list. That list is not accurate but out of 1000, at least 1 </w:t>
      </w:r>
      <w:r>
        <w:lastRenderedPageBreak/>
        <w:t>email would be valid. At least you will get some time.</w:t>
      </w:r>
      <w:r>
        <w:br/>
      </w:r>
      <w:r>
        <w:br/>
        <w:t>Well, you create a clone page of eBay and mail the list you create from the spider with a message, like "Your account has been disabled" or any reason that looks professional and asks them to visit the link below and enter your info billing, and the scam page have programming when they enter their info it comes directly to your email.</w:t>
      </w:r>
      <w:r>
        <w:br/>
        <w:t>On the form page, you have a PIN required so you also get the PIN number through which you can cash through ATM.</w:t>
      </w:r>
      <w:r>
        <w:br/>
      </w:r>
      <w:r>
        <w:br/>
        <w:t>Now if you run an eBay scam or a PayPal scam, it's up to your luck who's your victim. A client of the bank of America or of CitiBank or of the region, it's about luck, maybe you get cashable, maybe you don't it's just luck, nothing else.</w:t>
      </w:r>
      <w:r>
        <w:br/>
      </w:r>
      <w:r>
        <w:br/>
        <w:t>Search on google to download a scam site and study it!</w:t>
      </w:r>
      <w:r>
        <w:br/>
      </w:r>
      <w:r>
        <w:br/>
        <w:t>After you create your scam site, just find some email harvester or spider from the internet (download good one at Bulk Email Software Superstore - Email Marketing Internet Advertising) and create a good email list.</w:t>
      </w:r>
      <w:r>
        <w:br/>
      </w:r>
      <w:r>
        <w:br/>
        <w:t xml:space="preserve">And you need to find a mailer (mass sending mailer) that sends mass-emails to all emails with the message of updating their account on your scam </w:t>
      </w:r>
      <w:proofErr w:type="gramStart"/>
      <w:r>
        <w:t>page )</w:t>
      </w:r>
      <w:proofErr w:type="gramEnd"/>
      <w:r>
        <w:t xml:space="preserve">. In from to, use email and in subject use: </w:t>
      </w:r>
      <w:r>
        <w:rPr>
          <w:rStyle w:val="Strong"/>
        </w:rPr>
        <w:t xml:space="preserve">eBay - Update Your eBay Account </w:t>
      </w:r>
      <w:r>
        <w:t>and in Name use eBay</w:t>
      </w:r>
      <w:r>
        <w:br/>
      </w:r>
      <w:r>
        <w:br/>
      </w:r>
      <w:r>
        <w:rPr>
          <w:rStyle w:val="Strong"/>
        </w:rPr>
        <w:t>Some Instructions:</w:t>
      </w:r>
      <w:r>
        <w:br/>
      </w:r>
      <w:r>
        <w:br/>
        <w:t>1. Make sure your hosting remains up or the link in the email you will send, and when your victim emails visit it, it will show page cannot be displayed, and your plan will be failed.</w:t>
      </w:r>
      <w:r>
        <w:br/>
        <w:t xml:space="preserve">2. Hardest point is to find hosting which remains up in a scam, even I don't find it </w:t>
      </w:r>
      <w:proofErr w:type="gramStart"/>
      <w:r>
        <w:t>easily,</w:t>
      </w:r>
      <w:proofErr w:type="gramEnd"/>
      <w:r>
        <w:t xml:space="preserve"> it's a very very hard part.</w:t>
      </w:r>
      <w:r>
        <w:br/>
        <w:t>3. Maybe you have contacts with someone who owns a hosting company and co-locations or dedicated he can hide your scam in some of dedicated without restrictions.</w:t>
      </w:r>
      <w:r>
        <w:br/>
        <w:t>4. Finding a good email list (good means = actually users</w:t>
      </w:r>
      <w:proofErr w:type="gramStart"/>
      <w:r>
        <w:t>)</w:t>
      </w:r>
      <w:proofErr w:type="gramEnd"/>
      <w:r>
        <w:br/>
        <w:t>5. Your mass mailing software land the emails in the inbox of users.</w:t>
      </w:r>
      <w:r>
        <w:br/>
      </w:r>
      <w:r>
        <w:br/>
        <w:t>That's all folks. Hope you will find this tutorial useful. And remember, hacking credit cards is an illegal act, this is only an informational post and I am not responsible for any actions done by you after reading this tutorial.</w:t>
      </w:r>
    </w:p>
    <w:p w:rsidR="0046478B" w:rsidRDefault="0046478B" w:rsidP="0046478B">
      <w:pPr>
        <w:pStyle w:val="NormalWeb"/>
      </w:pPr>
      <w:r>
        <w:rPr>
          <w:rStyle w:val="Strong"/>
        </w:rPr>
        <w:t>Next is spamming...</w:t>
      </w:r>
    </w:p>
    <w:p w:rsidR="00371F70" w:rsidRDefault="00371F70"/>
    <w:sectPr w:rsidR="00371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grammar="clean"/>
  <w:defaultTabStop w:val="720"/>
  <w:characterSpacingControl w:val="doNotCompress"/>
  <w:compat>
    <w:useFELayout/>
  </w:compat>
  <w:rsids>
    <w:rsidRoot w:val="0046478B"/>
    <w:rsid w:val="00371F70"/>
    <w:rsid w:val="0046478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2">
    <w:name w:val="heading 2"/>
    <w:basedOn w:val="Normal"/>
    <w:link w:val="Heading2Char"/>
    <w:uiPriority w:val="9"/>
    <w:qFormat/>
    <w:rsid w:val="004647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7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4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78B"/>
    <w:rPr>
      <w:b/>
      <w:bCs/>
    </w:rPr>
  </w:style>
  <w:style w:type="character" w:styleId="Hyperlink">
    <w:name w:val="Hyperlink"/>
    <w:basedOn w:val="DefaultParagraphFont"/>
    <w:uiPriority w:val="99"/>
    <w:semiHidden/>
    <w:unhideWhenUsed/>
    <w:rsid w:val="0046478B"/>
    <w:rPr>
      <w:color w:val="0000FF"/>
      <w:u w:val="single"/>
    </w:rPr>
  </w:style>
</w:styles>
</file>

<file path=word/webSettings.xml><?xml version="1.0" encoding="utf-8"?>
<w:webSettings xmlns:r="http://schemas.openxmlformats.org/officeDocument/2006/relationships" xmlns:w="http://schemas.openxmlformats.org/wordprocessingml/2006/main">
  <w:divs>
    <w:div w:id="476189262">
      <w:bodyDiv w:val="1"/>
      <w:marLeft w:val="0"/>
      <w:marRight w:val="0"/>
      <w:marTop w:val="0"/>
      <w:marBottom w:val="0"/>
      <w:divBdr>
        <w:top w:val="none" w:sz="0" w:space="0" w:color="auto"/>
        <w:left w:val="none" w:sz="0" w:space="0" w:color="auto"/>
        <w:bottom w:val="none" w:sz="0" w:space="0" w:color="auto"/>
        <w:right w:val="none" w:sz="0" w:space="0" w:color="auto"/>
      </w:divBdr>
    </w:div>
    <w:div w:id="185461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ffice.microsoft.com/en-us/access/" TargetMode="External"/><Relationship Id="rId4" Type="http://schemas.openxmlformats.org/officeDocument/2006/relationships/hyperlink" Target="https://download.cnet.com/downl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1478</Words>
  <Characters>8429</Characters>
  <Application>Microsoft Office Word</Application>
  <DocSecurity>0</DocSecurity>
  <Lines>70</Lines>
  <Paragraphs>19</Paragraphs>
  <ScaleCrop>false</ScaleCrop>
  <Company>Microsoft</Company>
  <LinksUpToDate>false</LinksUpToDate>
  <CharactersWithSpaces>9888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reddy</dc:creator>
  <cp:keywords/>
  <dc:description/>
  <cp:lastModifiedBy>prashanth reddy</cp:lastModifiedBy>
  <cp:revision>2</cp:revision>
  <dcterms:created xsi:type="dcterms:W3CDTF">2021-04-05T08:26:00Z</dcterms:created>
  <dcterms:modified xsi:type="dcterms:W3CDTF">2021-04-05T08:26:00Z</dcterms:modified>
</cp:coreProperties>
</file>